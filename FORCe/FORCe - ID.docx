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BD" w:rsidRDefault="00C82B37" w:rsidP="00023E82">
      <w:pPr>
        <w:pStyle w:val="Heading1"/>
      </w:pPr>
      <w:proofErr w:type="spellStart"/>
      <w:r>
        <w:t>FORCe</w:t>
      </w:r>
      <w:proofErr w:type="spellEnd"/>
      <w:r>
        <w:t>: Fully Online and automated artifact Removal for brain-Computer interfacing</w:t>
      </w:r>
    </w:p>
    <w:p w:rsidR="00023E82" w:rsidRPr="00023E82" w:rsidRDefault="00023E82" w:rsidP="00023E82"/>
    <w:p w:rsidR="00C82B37" w:rsidRDefault="00C82B37">
      <w:proofErr w:type="spellStart"/>
      <w:r>
        <w:t>FORCe</w:t>
      </w:r>
      <w:proofErr w:type="spellEnd"/>
      <w:r>
        <w:t xml:space="preserve"> attempts to perform fully automated EEG artifact removal for brain-computer interfaces (BCIs). It is able to remove blinks, ECG, movement, and a large amount of EMG artifact from the EEG very quickly. Therefore, it can be used during online brain-computer interfac</w:t>
      </w:r>
      <w:r w:rsidR="00297E25">
        <w:t>ing</w:t>
      </w:r>
      <w:r>
        <w:t>.</w:t>
      </w:r>
    </w:p>
    <w:p w:rsidR="00C82B37" w:rsidRDefault="00C82B37">
      <w:proofErr w:type="spellStart"/>
      <w:r>
        <w:t>FORCe</w:t>
      </w:r>
      <w:proofErr w:type="spellEnd"/>
      <w:r>
        <w:t xml:space="preserve"> operates does this by first taking a Wavelet decomposition of a short window of the EEG and then applying a combination of soft and hard </w:t>
      </w:r>
      <w:proofErr w:type="spellStart"/>
      <w:r>
        <w:t>thresholding</w:t>
      </w:r>
      <w:proofErr w:type="spellEnd"/>
      <w:r>
        <w:t xml:space="preserve"> to the detail coefficients of the decompositions. The approximation coefficients are further processed by independent component analysis and combinations of various statistical thresholds are used to automatically identify components which contain </w:t>
      </w:r>
      <w:proofErr w:type="spellStart"/>
      <w:r>
        <w:t>artifacts</w:t>
      </w:r>
      <w:proofErr w:type="spellEnd"/>
      <w:r>
        <w:t xml:space="preserve"> are remove them.</w:t>
      </w:r>
    </w:p>
    <w:p w:rsidR="00C82B37" w:rsidRDefault="00C82B37">
      <w:r>
        <w:t xml:space="preserve">Further details of the operation of the </w:t>
      </w:r>
      <w:proofErr w:type="spellStart"/>
      <w:r>
        <w:t>FORCe</w:t>
      </w:r>
      <w:proofErr w:type="spellEnd"/>
      <w:r>
        <w:t xml:space="preserve"> method can be found in the paper. </w:t>
      </w:r>
      <w:proofErr w:type="gramStart"/>
      <w:r>
        <w:t xml:space="preserve">Which may be obtained here </w:t>
      </w:r>
      <w:r w:rsidR="00297E25">
        <w:t>(http://www.ncbi.nlm.nih.gov/pubmed/25134085</w:t>
      </w:r>
      <w:proofErr w:type="gramEnd"/>
      <w:r w:rsidR="00297E25">
        <w:t>)</w:t>
      </w:r>
    </w:p>
    <w:p w:rsidR="00C82B37" w:rsidRDefault="00C82B37">
      <w:r>
        <w:t>If you don’t have access to the above link a pre-print (authors self-archive) version of the paper can be found here &lt;</w:t>
      </w:r>
      <w:commentRangeStart w:id="0"/>
      <w:r>
        <w:t>link</w:t>
      </w:r>
      <w:commentRangeEnd w:id="0"/>
      <w:r w:rsidR="00032ECB">
        <w:rPr>
          <w:rStyle w:val="CommentReference"/>
        </w:rPr>
        <w:commentReference w:id="0"/>
      </w:r>
      <w:ins w:id="1" w:author="School of Systems Engineering" w:date="2015-01-19T15:30:00Z">
        <w:r w:rsidR="00873AB9" w:rsidRPr="00873AB9">
          <w:t xml:space="preserve"> http://www.iandaly.co.uk/FORCe%20fully%20online%20and%20automated%20artifact%20removal%20for%20brain-computer%20interfacing.pdf</w:t>
        </w:r>
      </w:ins>
      <w:r>
        <w:t>&gt;.</w:t>
      </w:r>
    </w:p>
    <w:p w:rsidR="00297E25" w:rsidRDefault="00297E25"/>
    <w:p w:rsidR="00297E25" w:rsidRDefault="00297E25">
      <w:pPr>
        <w:pBdr>
          <w:bottom w:val="single" w:sz="6" w:space="1" w:color="auto"/>
        </w:pBdr>
      </w:pPr>
      <w:r>
        <w:t>References</w:t>
      </w:r>
    </w:p>
    <w:p w:rsidR="00297E25" w:rsidRDefault="00297E25">
      <w:r>
        <w:t xml:space="preserve">Please cite the following paper when using </w:t>
      </w:r>
      <w:proofErr w:type="spellStart"/>
      <w:r>
        <w:t>FORCe</w:t>
      </w:r>
      <w:proofErr w:type="spellEnd"/>
      <w:r>
        <w:t xml:space="preserve">, or a modified version of </w:t>
      </w:r>
      <w:proofErr w:type="spellStart"/>
      <w:r>
        <w:t>FORCe</w:t>
      </w:r>
      <w:proofErr w:type="spellEnd"/>
      <w:r>
        <w:t>, in your research.</w:t>
      </w:r>
    </w:p>
    <w:p w:rsidR="00297E25" w:rsidRDefault="00297E25" w:rsidP="00297E25">
      <w:pPr>
        <w:pStyle w:val="NormalWeb"/>
        <w:ind w:left="480" w:hanging="480"/>
      </w:pPr>
      <w:r>
        <w:t xml:space="preserve">Daly, I. et al., 2014. </w:t>
      </w:r>
      <w:proofErr w:type="spellStart"/>
      <w:r>
        <w:t>FORCe</w:t>
      </w:r>
      <w:proofErr w:type="spellEnd"/>
      <w:r>
        <w:t xml:space="preserve">: Fully Online and automated artifact Removal for brain-Computer interfacing. </w:t>
      </w:r>
      <w:r>
        <w:rPr>
          <w:i/>
          <w:iCs/>
        </w:rPr>
        <w:t>IEEE transactions on neural systems and rehabilitation engineering : a publication of the IEEE Engineering in Medicine and Biology Society</w:t>
      </w:r>
      <w:r>
        <w:t>. Available at: http://www.ncbi.nlm.nih.gov/pubmed/25134085</w:t>
      </w:r>
    </w:p>
    <w:p w:rsidR="00C82B37" w:rsidRDefault="00297E25">
      <w:r>
        <w:t xml:space="preserve">It is recommended to also acknowledge the authors of second order blind independent component analysis (SOBI) when using </w:t>
      </w:r>
      <w:proofErr w:type="spellStart"/>
      <w:r>
        <w:t>FORCe</w:t>
      </w:r>
      <w:proofErr w:type="spellEnd"/>
      <w:r>
        <w:t xml:space="preserve"> in your research.</w:t>
      </w:r>
    </w:p>
    <w:p w:rsidR="00297E25" w:rsidRDefault="00297E25" w:rsidP="00297E25">
      <w:pPr>
        <w:pStyle w:val="NormalWeb"/>
        <w:ind w:left="480" w:hanging="480"/>
      </w:pPr>
      <w:proofErr w:type="spellStart"/>
      <w:r>
        <w:t>Belouchrani</w:t>
      </w:r>
      <w:proofErr w:type="spellEnd"/>
      <w:r>
        <w:t xml:space="preserve">, A. et al., 1997. </w:t>
      </w:r>
      <w:proofErr w:type="gramStart"/>
      <w:r>
        <w:t>A blind source separation technique using second-order statistics.</w:t>
      </w:r>
      <w:proofErr w:type="gramEnd"/>
      <w:r>
        <w:t xml:space="preserve"> </w:t>
      </w:r>
      <w:proofErr w:type="gramStart"/>
      <w:r>
        <w:rPr>
          <w:i/>
          <w:iCs/>
        </w:rPr>
        <w:t>IEEE Transactions on Signal Processing</w:t>
      </w:r>
      <w:r>
        <w:t>, 45(2), pp.434–444.</w:t>
      </w:r>
      <w:proofErr w:type="gramEnd"/>
    </w:p>
    <w:p w:rsidR="00297E25" w:rsidRDefault="00297E25"/>
    <w:p w:rsidR="00C82B37" w:rsidRDefault="00C82B37">
      <w:pPr>
        <w:pBdr>
          <w:bottom w:val="single" w:sz="6" w:space="1" w:color="auto"/>
        </w:pBdr>
      </w:pPr>
      <w:r>
        <w:t>Requirements</w:t>
      </w:r>
    </w:p>
    <w:p w:rsidR="00C82B37" w:rsidRDefault="00297E25" w:rsidP="00297E25">
      <w:proofErr w:type="spellStart"/>
      <w:r>
        <w:t>FORCe</w:t>
      </w:r>
      <w:proofErr w:type="spellEnd"/>
      <w:r>
        <w:t xml:space="preserve"> runs in </w:t>
      </w:r>
      <w:proofErr w:type="spellStart"/>
      <w:r>
        <w:t>Matlab</w:t>
      </w:r>
      <w:proofErr w:type="spellEnd"/>
      <w:ins w:id="2" w:author="School of Systems Engineering" w:date="2015-01-19T15:33:00Z">
        <w:r w:rsidR="00873AB9">
          <w:t xml:space="preserve"> and requires the</w:t>
        </w:r>
      </w:ins>
      <w:ins w:id="3" w:author="School of Systems Engineering" w:date="2015-01-19T15:34:00Z">
        <w:r w:rsidR="00873AB9">
          <w:t xml:space="preserve"> </w:t>
        </w:r>
        <w:proofErr w:type="spellStart"/>
        <w:r w:rsidR="00873AB9">
          <w:t>Matlab</w:t>
        </w:r>
      </w:ins>
      <w:proofErr w:type="spellEnd"/>
      <w:ins w:id="4" w:author="School of Systems Engineering" w:date="2015-01-19T15:33:00Z">
        <w:r w:rsidR="00873AB9">
          <w:t xml:space="preserve"> Wavelet toolbox to run. It</w:t>
        </w:r>
      </w:ins>
      <w:del w:id="5" w:author="School of Systems Engineering" w:date="2015-01-19T15:34:00Z">
        <w:r w:rsidDel="00873AB9">
          <w:delText xml:space="preserve"> and</w:delText>
        </w:r>
      </w:del>
      <w:r>
        <w:t xml:space="preserve"> does not rely on </w:t>
      </w:r>
      <w:commentRangeStart w:id="6"/>
      <w:r>
        <w:t>any</w:t>
      </w:r>
      <w:ins w:id="7" w:author="School of Systems Engineering" w:date="2015-01-19T15:34:00Z">
        <w:r w:rsidR="00873AB9">
          <w:t xml:space="preserve"> other</w:t>
        </w:r>
      </w:ins>
      <w:r>
        <w:t xml:space="preserve"> external toolboxes </w:t>
      </w:r>
      <w:commentRangeEnd w:id="6"/>
      <w:r w:rsidR="00032ECB">
        <w:rPr>
          <w:rStyle w:val="CommentReference"/>
        </w:rPr>
        <w:commentReference w:id="6"/>
      </w:r>
      <w:r>
        <w:t xml:space="preserve">for its operation. However, it does make use of </w:t>
      </w:r>
      <w:proofErr w:type="spellStart"/>
      <w:r>
        <w:t>EEGlab</w:t>
      </w:r>
      <w:proofErr w:type="spellEnd"/>
      <w:r>
        <w:t xml:space="preserve"> formatted channel location files</w:t>
      </w:r>
      <w:r w:rsidR="00C82B37">
        <w:t xml:space="preserve">. </w:t>
      </w:r>
      <w:proofErr w:type="spellStart"/>
      <w:r w:rsidR="00C82B37">
        <w:t>EEGlab</w:t>
      </w:r>
      <w:proofErr w:type="spellEnd"/>
      <w:r w:rsidR="00C82B37">
        <w:t xml:space="preserve"> can be obtained here </w:t>
      </w:r>
      <w:r>
        <w:t>(</w:t>
      </w:r>
      <w:r w:rsidRPr="00297E25">
        <w:t>http://sccn.ucsd.</w:t>
      </w:r>
      <w:bookmarkStart w:id="8" w:name="_GoBack"/>
      <w:bookmarkEnd w:id="8"/>
      <w:r w:rsidRPr="00297E25">
        <w:t>edu/eeglab/</w:t>
      </w:r>
      <w:r>
        <w:t>)</w:t>
      </w:r>
      <w:r w:rsidR="00C82B37">
        <w:t xml:space="preserve"> (external website).</w:t>
      </w:r>
    </w:p>
    <w:p w:rsidR="00297E25" w:rsidRDefault="00297E25" w:rsidP="00297E25">
      <w:r>
        <w:lastRenderedPageBreak/>
        <w:t xml:space="preserve">Additionally, </w:t>
      </w:r>
      <w:proofErr w:type="spellStart"/>
      <w:r>
        <w:t>FORCe</w:t>
      </w:r>
      <w:proofErr w:type="spellEnd"/>
      <w:r>
        <w:t xml:space="preserve"> uses second order blind independent component analysis (SOBI). The method is adapted from code available here (</w:t>
      </w:r>
      <w:r w:rsidRPr="00297E25">
        <w:t>http://sccn.ucsd.edu/eeglab/allfunctions/sobi.html</w:t>
      </w:r>
      <w:r>
        <w:t xml:space="preserve">). It is recommended to also acknowledge the authors of SOBI when using </w:t>
      </w:r>
      <w:proofErr w:type="spellStart"/>
      <w:r>
        <w:t>FORCe</w:t>
      </w:r>
      <w:proofErr w:type="spellEnd"/>
      <w:r>
        <w:t xml:space="preserve"> in your research.</w:t>
      </w:r>
    </w:p>
    <w:p w:rsidR="00C82B37" w:rsidRDefault="00C82B37"/>
    <w:p w:rsidR="00C82B37" w:rsidRDefault="00C82B37">
      <w:pPr>
        <w:pBdr>
          <w:bottom w:val="single" w:sz="6" w:space="1" w:color="auto"/>
        </w:pBdr>
      </w:pPr>
      <w:r>
        <w:t>Download</w:t>
      </w:r>
    </w:p>
    <w:p w:rsidR="00C82B37" w:rsidRDefault="00C82B37">
      <w:r>
        <w:t xml:space="preserve">The </w:t>
      </w:r>
      <w:proofErr w:type="spellStart"/>
      <w:r w:rsidR="00297E25">
        <w:t>Matlab</w:t>
      </w:r>
      <w:proofErr w:type="spellEnd"/>
      <w:r w:rsidR="00297E25">
        <w:t xml:space="preserve"> </w:t>
      </w:r>
      <w:r>
        <w:t xml:space="preserve">code for </w:t>
      </w:r>
      <w:proofErr w:type="spellStart"/>
      <w:r w:rsidR="00297E25">
        <w:t>FORCe</w:t>
      </w:r>
      <w:proofErr w:type="spellEnd"/>
      <w:r>
        <w:t xml:space="preserve"> can be downloaded here &lt;link&gt;.</w:t>
      </w:r>
    </w:p>
    <w:p w:rsidR="00C82B37" w:rsidRDefault="00C82B37"/>
    <w:p w:rsidR="00C82B37" w:rsidRDefault="00C82B37">
      <w:pPr>
        <w:pBdr>
          <w:bottom w:val="single" w:sz="6" w:space="1" w:color="auto"/>
        </w:pBdr>
      </w:pPr>
      <w:r>
        <w:t>License and legal stuff</w:t>
      </w:r>
    </w:p>
    <w:p w:rsidR="00C82B37" w:rsidRDefault="00C82B37"/>
    <w:p w:rsidR="00297E25" w:rsidRPr="00297E25" w:rsidRDefault="00297E25" w:rsidP="00297E25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297E25">
        <w:rPr>
          <w:rFonts w:cs="Courier New"/>
          <w:szCs w:val="20"/>
        </w:rPr>
        <w:t>This program is free software; you can redistribute it and/or modify it under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the terms of the GNU General Public License as published by the Free Software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Foundation; either version 2 of the License, or (at your option) any later version.</w:t>
      </w:r>
    </w:p>
    <w:p w:rsidR="00297E25" w:rsidRPr="00297E25" w:rsidRDefault="00297E25" w:rsidP="00297E25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297E25">
        <w:rPr>
          <w:rFonts w:cs="Courier New"/>
          <w:szCs w:val="20"/>
        </w:rPr>
        <w:t xml:space="preserve"> </w:t>
      </w:r>
    </w:p>
    <w:p w:rsidR="00297E25" w:rsidRPr="00297E25" w:rsidRDefault="00297E25" w:rsidP="00297E25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297E25">
        <w:rPr>
          <w:rFonts w:cs="Courier New"/>
          <w:szCs w:val="20"/>
        </w:rPr>
        <w:t>This program is distributed in the hope that it will be useful, but WITHOUT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ANY WARRANTY; without even the implied warranty of MERCHANTABILITY or FITNESS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FOR A PARTICULAR PURPOSE. See the GNU General Public License for more details.</w:t>
      </w:r>
    </w:p>
    <w:p w:rsidR="00297E25" w:rsidRPr="00297E25" w:rsidRDefault="00297E25" w:rsidP="00297E25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</w:p>
    <w:p w:rsidR="00297E25" w:rsidRPr="00297E25" w:rsidRDefault="00297E25" w:rsidP="00297E25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297E25">
        <w:rPr>
          <w:rFonts w:cs="Courier New"/>
          <w:szCs w:val="20"/>
        </w:rPr>
        <w:t>You should have received a copy of the GNU General Public License along with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this program; if not, write to the Free Software Foundation, Inc., 59 Temple</w:t>
      </w:r>
      <w:r w:rsidRPr="00297E25">
        <w:rPr>
          <w:rFonts w:cs="Courier New"/>
          <w:sz w:val="28"/>
          <w:szCs w:val="24"/>
        </w:rPr>
        <w:t xml:space="preserve"> </w:t>
      </w:r>
      <w:r w:rsidRPr="00297E25">
        <w:rPr>
          <w:rFonts w:cs="Courier New"/>
          <w:szCs w:val="20"/>
        </w:rPr>
        <w:t>Place - Suite 330, Boston, MA  02111-1307, USA.</w:t>
      </w:r>
    </w:p>
    <w:p w:rsidR="00297E25" w:rsidRPr="00297E25" w:rsidRDefault="00297E25">
      <w:pPr>
        <w:rPr>
          <w:sz w:val="24"/>
        </w:rPr>
      </w:pPr>
    </w:p>
    <w:sectPr w:rsidR="00297E25" w:rsidRPr="0029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cherer" w:date="2015-01-19T15:13:00Z" w:initials="s">
    <w:p w:rsidR="00032ECB" w:rsidRDefault="00032ECB">
      <w:pPr>
        <w:pStyle w:val="CommentText"/>
      </w:pPr>
      <w:r>
        <w:rPr>
          <w:rStyle w:val="CommentReference"/>
        </w:rPr>
        <w:annotationRef/>
      </w:r>
      <w:r>
        <w:t>Please add link</w:t>
      </w:r>
    </w:p>
  </w:comment>
  <w:comment w:id="6" w:author="scherer" w:date="2015-01-19T15:14:00Z" w:initials="s">
    <w:p w:rsidR="00032ECB" w:rsidRDefault="00032ECB">
      <w:pPr>
        <w:pStyle w:val="CommentText"/>
      </w:pPr>
      <w:r>
        <w:rPr>
          <w:rStyle w:val="CommentReference"/>
        </w:rPr>
        <w:annotationRef/>
      </w:r>
      <w:r>
        <w:t xml:space="preserve">Which </w:t>
      </w:r>
      <w:proofErr w:type="spellStart"/>
      <w:r>
        <w:t>matlab</w:t>
      </w:r>
      <w:proofErr w:type="spellEnd"/>
      <w:r>
        <w:t xml:space="preserve"> toolboxes are required? Signal Processing, Wavelet, Neural Networks?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37"/>
    <w:rsid w:val="00023E82"/>
    <w:rsid w:val="00032ECB"/>
    <w:rsid w:val="00090DBD"/>
    <w:rsid w:val="00297E25"/>
    <w:rsid w:val="005615B7"/>
    <w:rsid w:val="00873AB9"/>
    <w:rsid w:val="00C8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2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3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2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3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2748</Characters>
  <Application>Microsoft Office Word</Application>
  <DocSecurity>0</DocSecurity>
  <Lines>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Systems Engineering</dc:creator>
  <cp:lastModifiedBy>School of Systems Engineering</cp:lastModifiedBy>
  <cp:revision>2</cp:revision>
  <dcterms:created xsi:type="dcterms:W3CDTF">2015-01-19T15:34:00Z</dcterms:created>
  <dcterms:modified xsi:type="dcterms:W3CDTF">2015-01-19T15:34:00Z</dcterms:modified>
</cp:coreProperties>
</file>